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594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0225" cy="5695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arreglamos el xsd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del w:author="[ASIR202302] Marco Batista Calado" w:id="0" w:date="2022-05-03T07:28:45Z"/>
        </w:rPr>
      </w:pPr>
      <w:r w:rsidDel="00000000" w:rsidR="00000000" w:rsidRPr="00000000">
        <w:rPr>
          <w:rtl w:val="0"/>
        </w:rPr>
        <w:t xml:space="preserve">complejp</w:t>
      </w:r>
      <w:ins w:author="[ASIR202302] Marco Batista Calado" w:id="0" w:date="2022-05-03T07:28:45Z">
        <w:r w:rsidDel="00000000" w:rsidR="00000000" w:rsidRPr="00000000">
          <w:rPr>
            <w:rtl w:val="0"/>
          </w:rPr>
          <w:t xml:space="preserve">o</w:t>
        </w:r>
      </w:ins>
      <w:del w:author="[ASIR202302] Marco Batista Calado" w:id="0" w:date="2022-05-03T07:28:4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ns w:author="[ASIR202302] Marco Batista Calado" w:id="1" w:date="2022-05-03T07:28:27Z"/>
        </w:rPr>
      </w:pPr>
      <w:r w:rsidDel="00000000" w:rsidR="00000000" w:rsidRPr="00000000">
        <w:rPr/>
        <w:drawing>
          <wp:inline distB="114300" distT="114300" distL="114300" distR="114300">
            <wp:extent cx="4257675" cy="45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[ASIR202302] Marco Batista Calado" w:id="1" w:date="2022-05-03T07:28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C">
      <w:pPr>
        <w:rPr>
          <w:ins w:author="[ASIR202302] Marco Batista Calado" w:id="1" w:date="2022-05-03T07:28:27Z"/>
        </w:rPr>
      </w:pPr>
      <w:ins w:author="[ASIR202302] Marco Batista Calado" w:id="1" w:date="2022-05-03T07:28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rPr>
          <w:ins w:author="[ASIR202302] Marco Batista Calado" w:id="1" w:date="2022-05-03T07:28:27Z"/>
        </w:rPr>
      </w:pPr>
      <w:ins w:author="[ASIR202302] Marco Batista Calado" w:id="1" w:date="2022-05-03T07:28:27Z">
        <w:r w:rsidDel="00000000" w:rsidR="00000000" w:rsidRPr="00000000">
          <w:rPr>
            <w:rtl w:val="0"/>
          </w:rPr>
          <w:t xml:space="preserve">copy paste de lo de modelo arriba pa luego aplicarlo:</w:t>
        </w:r>
      </w:ins>
    </w:p>
    <w:p w:rsidR="00000000" w:rsidDel="00000000" w:rsidP="00000000" w:rsidRDefault="00000000" w:rsidRPr="00000000" w14:paraId="0000001E">
      <w:pPr>
        <w:rPr/>
      </w:pPr>
      <w:ins w:author="[ASIR202302] Marco Batista Calado" w:id="1" w:date="2022-05-03T07:28:27Z">
        <w:r w:rsidDel="00000000" w:rsidR="00000000" w:rsidRPr="00000000">
          <w:rPr/>
          <w:drawing>
            <wp:inline distB="114300" distT="114300" distL="114300" distR="114300">
              <wp:extent cx="5572125" cy="1714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25" cy="171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